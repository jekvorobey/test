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1E575" w14:textId="77777777" w:rsidR="00A56571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                                                                                                                                                      В   ООО «Бессовестно Талантливый» </w:t>
      </w:r>
    </w:p>
    <w:p w14:paraId="1C1CBEA7" w14:textId="113679A3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Юр. адрес: 105120, г. Москва, 4-ый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Сыромятническии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̆ переулок д. </w:t>
      </w:r>
      <w:r w:rsidR="000729C9">
        <w:rPr>
          <w:rFonts w:ascii="Times New Roman" w:eastAsia="Times New Roman" w:hAnsi="Times New Roman" w:cs="Times New Roman"/>
          <w:color w:val="000000"/>
          <w:sz w:val="16"/>
          <w:szCs w:val="16"/>
        </w:rPr>
        <w:t>1/8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14:paraId="15CADDF8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стр. 7,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эт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2, пом. I, ком. 18</w:t>
      </w:r>
    </w:p>
    <w:p w14:paraId="22B229A5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ИНН 9709054789</w:t>
      </w:r>
    </w:p>
    <w:p w14:paraId="27F45B69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ОГРН 1197746589556</w:t>
      </w:r>
    </w:p>
    <w:p w14:paraId="64639506" w14:textId="77777777" w:rsidR="00A56571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         </w:t>
      </w:r>
    </w:p>
    <w:p w14:paraId="27A0C7E7" w14:textId="77777777" w:rsidR="00356386" w:rsidRPr="001927B5" w:rsidRDefault="00356386" w:rsidP="00356386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</w:t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  <w:t xml:space="preserve">          </w:t>
      </w:r>
      <w:r w:rsidRPr="001927B5">
        <w:rPr>
          <w:rFonts w:ascii="Times New Roman" w:eastAsia="Times New Roman" w:hAnsi="Times New Roman" w:cs="Times New Roman"/>
          <w:color w:val="2B2828"/>
          <w:sz w:val="16"/>
          <w:szCs w:val="16"/>
        </w:rPr>
        <w:t>от ФИО ____________________________________________________</w:t>
      </w:r>
    </w:p>
    <w:p w14:paraId="5E219E31" w14:textId="65628D9E" w:rsidR="00356386" w:rsidRPr="001927B5" w:rsidRDefault="00356386" w:rsidP="00356386">
      <w:pPr>
        <w:tabs>
          <w:tab w:val="left" w:pos="1853"/>
        </w:tabs>
        <w:spacing w:before="60"/>
        <w:ind w:left="74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Адрес </w:t>
      </w:r>
      <w:r w:rsidR="0087556C">
        <w:rPr>
          <w:rFonts w:ascii="Times New Roman" w:eastAsia="Times New Roman" w:hAnsi="Times New Roman" w:cs="Times New Roman"/>
          <w:sz w:val="16"/>
          <w:szCs w:val="16"/>
        </w:rPr>
        <w:t xml:space="preserve">получателя </w:t>
      </w:r>
      <w:r>
        <w:rPr>
          <w:rFonts w:ascii="Times New Roman" w:eastAsia="Times New Roman" w:hAnsi="Times New Roman" w:cs="Times New Roman"/>
          <w:sz w:val="16"/>
          <w:szCs w:val="16"/>
        </w:rPr>
        <w:t>__</w:t>
      </w:r>
      <w:r w:rsidRPr="001927B5">
        <w:rPr>
          <w:rFonts w:ascii="Times New Roman" w:eastAsia="Times New Roman" w:hAnsi="Times New Roman" w:cs="Times New Roman"/>
          <w:sz w:val="16"/>
          <w:szCs w:val="16"/>
        </w:rPr>
        <w:t>__________________________________________</w:t>
      </w:r>
    </w:p>
    <w:p w14:paraId="4ABE9D42" w14:textId="77777777" w:rsidR="00356386" w:rsidRPr="001927B5" w:rsidRDefault="00356386" w:rsidP="00356386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Контактный телефон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927B5">
        <w:rPr>
          <w:rFonts w:ascii="Times New Roman" w:eastAsia="Times New Roman" w:hAnsi="Times New Roman" w:cs="Times New Roman"/>
          <w:sz w:val="16"/>
          <w:szCs w:val="16"/>
        </w:rPr>
        <w:t>_________________________________________</w:t>
      </w:r>
    </w:p>
    <w:p w14:paraId="3F47E9A9" w14:textId="77777777" w:rsidR="00A56571" w:rsidRPr="001927B5" w:rsidRDefault="00A56571">
      <w:pPr>
        <w:tabs>
          <w:tab w:val="left" w:pos="1853"/>
        </w:tabs>
        <w:spacing w:before="60"/>
        <w:ind w:left="74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4DBCB57" w14:textId="77777777" w:rsidR="00A56571" w:rsidRPr="001927B5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b/>
          <w:sz w:val="16"/>
          <w:szCs w:val="16"/>
        </w:rPr>
        <w:t>ЗАЯВЛЕНИЕ О ВОЗВРАТЕ ТОВАРА</w:t>
      </w:r>
    </w:p>
    <w:p w14:paraId="3F14A55E" w14:textId="77777777" w:rsidR="00A56571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sz w:val="16"/>
          <w:szCs w:val="16"/>
        </w:rPr>
        <w:t>Мною был приобретен товар согласно заказу №_________________ Дата получения «______</w:t>
      </w:r>
      <w:proofErr w:type="gramStart"/>
      <w:r w:rsidRPr="001927B5">
        <w:rPr>
          <w:rFonts w:ascii="Times New Roman" w:eastAsia="Times New Roman" w:hAnsi="Times New Roman" w:cs="Times New Roman"/>
          <w:sz w:val="16"/>
          <w:szCs w:val="16"/>
        </w:rPr>
        <w:t>»</w:t>
      </w:r>
      <w:proofErr w:type="gramEnd"/>
      <w:r w:rsidRPr="001927B5">
        <w:rPr>
          <w:rFonts w:ascii="Times New Roman" w:eastAsia="Times New Roman" w:hAnsi="Times New Roman" w:cs="Times New Roman"/>
          <w:sz w:val="16"/>
          <w:szCs w:val="16"/>
        </w:rPr>
        <w:t xml:space="preserve"> ____________20___г.</w:t>
      </w:r>
    </w:p>
    <w:p w14:paraId="023F78E6" w14:textId="01527347" w:rsidR="00E343B9" w:rsidRDefault="00C87469" w:rsidP="00E020A6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Прошу произвести возврат следующих наименований товара из указанного заказа</w:t>
      </w:r>
    </w:p>
    <w:p w14:paraId="23E5D13D" w14:textId="79B3D345" w:rsidR="00E343B9" w:rsidRDefault="00CC0183" w:rsidP="00E020A6">
      <w:pPr>
        <w:tabs>
          <w:tab w:val="left" w:pos="1853"/>
        </w:tabs>
        <w:spacing w:before="160" w:after="1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Необходимо заполнить печатными буквами.</w:t>
      </w:r>
    </w:p>
    <w:tbl>
      <w:tblPr>
        <w:tblStyle w:val="af5"/>
        <w:tblW w:w="10836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"/>
        <w:gridCol w:w="3543"/>
        <w:gridCol w:w="1701"/>
        <w:gridCol w:w="851"/>
        <w:gridCol w:w="6"/>
        <w:gridCol w:w="986"/>
        <w:gridCol w:w="851"/>
        <w:gridCol w:w="2551"/>
      </w:tblGrid>
      <w:tr w:rsidR="00A56571" w14:paraId="568C47A9" w14:textId="77777777" w:rsidTr="0093633C">
        <w:trPr>
          <w:trHeight w:val="324"/>
        </w:trPr>
        <w:tc>
          <w:tcPr>
            <w:tcW w:w="347" w:type="dxa"/>
            <w:shd w:val="clear" w:color="auto" w:fill="EEECE1"/>
            <w:vAlign w:val="center"/>
          </w:tcPr>
          <w:p w14:paraId="6D13AFBB" w14:textId="1953E7D0" w:rsidR="00A56571" w:rsidRDefault="0093633C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3543" w:type="dxa"/>
            <w:shd w:val="clear" w:color="auto" w:fill="EEECE1"/>
            <w:vAlign w:val="center"/>
          </w:tcPr>
          <w:p w14:paraId="27499B29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 товара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4DD2420B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Код товара</w:t>
            </w:r>
          </w:p>
          <w:p w14:paraId="163C8B25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(артикул)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2BB2DA8B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Кол-во ед.</w:t>
            </w:r>
          </w:p>
        </w:tc>
        <w:tc>
          <w:tcPr>
            <w:tcW w:w="992" w:type="dxa"/>
            <w:gridSpan w:val="2"/>
            <w:shd w:val="clear" w:color="auto" w:fill="EEECE1"/>
            <w:vAlign w:val="center"/>
          </w:tcPr>
          <w:p w14:paraId="0776C0A5" w14:textId="3842795B" w:rsidR="00A56571" w:rsidRDefault="00B11C8C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Цена товара, руб./шт.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71C92B9E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Причина   возврата</w:t>
            </w:r>
          </w:p>
        </w:tc>
        <w:tc>
          <w:tcPr>
            <w:tcW w:w="2551" w:type="dxa"/>
            <w:shd w:val="clear" w:color="auto" w:fill="EEECE1"/>
            <w:vAlign w:val="center"/>
          </w:tcPr>
          <w:p w14:paraId="4D9B36A5" w14:textId="77777777" w:rsidR="00A56571" w:rsidRDefault="00C87469" w:rsidP="007830BE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Справочник причин возврата</w:t>
            </w:r>
          </w:p>
        </w:tc>
      </w:tr>
      <w:tr w:rsidR="00A56571" w:rsidRPr="009F2FAB" w14:paraId="788F0418" w14:textId="77777777" w:rsidTr="0093633C">
        <w:trPr>
          <w:trHeight w:val="655"/>
        </w:trPr>
        <w:tc>
          <w:tcPr>
            <w:tcW w:w="347" w:type="dxa"/>
            <w:shd w:val="clear" w:color="auto" w:fill="auto"/>
            <w:vAlign w:val="center"/>
          </w:tcPr>
          <w:p w14:paraId="5EA5F190" w14:textId="184100E1" w:rsidR="00A56571" w:rsidRPr="009F2FAB" w:rsidRDefault="0093633C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F2FAB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F3112FB" w14:textId="77793576" w:rsidR="00A56571" w:rsidRPr="009F2FAB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8B1EFB7" w14:textId="77777777" w:rsidR="00A56571" w:rsidRPr="009F2FAB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D4612BA" w14:textId="77777777" w:rsidR="00A56571" w:rsidRPr="009F2FAB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4493BD8" w14:textId="77777777" w:rsidR="00A56571" w:rsidRPr="009F2FAB" w:rsidRDefault="00A56571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88991E1" w14:textId="77777777" w:rsidR="00A56571" w:rsidRPr="009F2FAB" w:rsidRDefault="00C87469" w:rsidP="007830B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F2FAB">
              <w:rPr>
                <w:noProof/>
              </w:rPr>
              <mc:AlternateContent>
                <mc:Choice Requires="wps">
                  <w:drawing>
                    <wp:inline distT="0" distB="0" distL="0" distR="0" wp14:anchorId="7F539972" wp14:editId="453293D7">
                      <wp:extent cx="133350" cy="142875"/>
                      <wp:effectExtent l="0" t="0" r="19050" b="28575"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8E0715" w14:textId="77777777" w:rsidR="00A56571" w:rsidRDefault="00A5657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39972" id="Прямоугольник 12" o:spid="_x0000_s1026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C8E0715" w14:textId="77777777" w:rsidR="00A56571" w:rsidRDefault="00A56571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E385C" w14:textId="77777777" w:rsidR="00A56571" w:rsidRPr="009F2FAB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Брак;</w:t>
            </w:r>
          </w:p>
          <w:p w14:paraId="76B4F02B" w14:textId="77777777" w:rsidR="00A56571" w:rsidRPr="009F2FAB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 тот товар в заказе;</w:t>
            </w:r>
          </w:p>
          <w:p w14:paraId="166E9E28" w14:textId="77777777" w:rsidR="00A56571" w:rsidRPr="009F2FAB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Вскрыта оригинальная упаковка;</w:t>
            </w:r>
          </w:p>
          <w:p w14:paraId="2CB613D0" w14:textId="77777777" w:rsidR="00A56571" w:rsidRPr="009F2FAB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Истекает срок годности товара;</w:t>
            </w:r>
          </w:p>
          <w:p w14:paraId="349DB691" w14:textId="77777777" w:rsidR="00A56571" w:rsidRPr="009F2FAB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Товар не соответствует описанию;</w:t>
            </w:r>
          </w:p>
          <w:p w14:paraId="2171B849" w14:textId="77777777" w:rsidR="00A56571" w:rsidRPr="009F2FAB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Изменил решение о покупке;</w:t>
            </w:r>
          </w:p>
          <w:p w14:paraId="7E60D6A4" w14:textId="776C69AA" w:rsidR="00D60161" w:rsidRPr="009F2FAB" w:rsidRDefault="00C87469" w:rsidP="00D60161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Другое</w:t>
            </w:r>
            <w:r w:rsidR="00D60161"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</w:t>
            </w:r>
            <w:r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93633C"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_____________________</w:t>
            </w:r>
            <w:r w:rsidR="00D60161"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</w:t>
            </w:r>
            <w:r w:rsidR="00102F83"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14:paraId="22B799AB" w14:textId="7AB52E68" w:rsidR="00A56571" w:rsidRPr="009F2FAB" w:rsidRDefault="00D60161" w:rsidP="00D6016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3633C" w:rsidRPr="009F2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(необходимо указать)</w:t>
            </w:r>
          </w:p>
        </w:tc>
      </w:tr>
      <w:tr w:rsidR="007830BE" w:rsidRPr="009F2FAB" w14:paraId="23EBA4CF" w14:textId="77777777" w:rsidTr="0093633C">
        <w:trPr>
          <w:trHeight w:val="693"/>
        </w:trPr>
        <w:tc>
          <w:tcPr>
            <w:tcW w:w="347" w:type="dxa"/>
            <w:shd w:val="clear" w:color="auto" w:fill="auto"/>
            <w:vAlign w:val="center"/>
          </w:tcPr>
          <w:p w14:paraId="219CF7CB" w14:textId="6B189DE5" w:rsidR="007830BE" w:rsidRPr="009F2FAB" w:rsidRDefault="0093633C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F2FAB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DDAEFF4" w14:textId="77777777" w:rsidR="007830BE" w:rsidRPr="009F2FAB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33428DF" w14:textId="4218C8D1" w:rsidR="007830BE" w:rsidRPr="009F2FAB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310ECEC" w14:textId="77777777" w:rsidR="007830BE" w:rsidRPr="009F2FAB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B5DE198" w14:textId="77777777" w:rsidR="007830BE" w:rsidRPr="009F2FAB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BA43F1D" w14:textId="77777777" w:rsidR="007830BE" w:rsidRPr="009F2FAB" w:rsidRDefault="007830BE" w:rsidP="007830BE">
            <w:pPr>
              <w:tabs>
                <w:tab w:val="left" w:pos="315"/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F2FAB">
              <w:rPr>
                <w:noProof/>
              </w:rPr>
              <mc:AlternateContent>
                <mc:Choice Requires="wps">
                  <w:drawing>
                    <wp:inline distT="0" distB="0" distL="0" distR="0" wp14:anchorId="51572CEF" wp14:editId="1863BBB9">
                      <wp:extent cx="133350" cy="142875"/>
                      <wp:effectExtent l="0" t="0" r="19050" b="28575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F31C5C1" w14:textId="77777777" w:rsidR="007830BE" w:rsidRDefault="007830B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572CEF" id="Прямоугольник 4" o:spid="_x0000_s1027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F31C5C1" w14:textId="77777777" w:rsidR="007830BE" w:rsidRDefault="007830BE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160C88" w14:textId="77777777" w:rsidR="007830BE" w:rsidRPr="009F2FAB" w:rsidRDefault="007830BE" w:rsidP="00783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830BE" w:rsidRPr="009F2FAB" w14:paraId="3727C0F8" w14:textId="77777777" w:rsidTr="0093633C">
        <w:trPr>
          <w:trHeight w:val="704"/>
        </w:trPr>
        <w:tc>
          <w:tcPr>
            <w:tcW w:w="347" w:type="dxa"/>
            <w:shd w:val="clear" w:color="auto" w:fill="auto"/>
            <w:vAlign w:val="center"/>
          </w:tcPr>
          <w:p w14:paraId="221E6627" w14:textId="3190F613" w:rsidR="0093633C" w:rsidRPr="009F2FAB" w:rsidRDefault="0093633C" w:rsidP="0093633C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F2FAB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341AE8D" w14:textId="77777777" w:rsidR="007830BE" w:rsidRPr="009F2FAB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D21C89" w14:textId="77777777" w:rsidR="007830BE" w:rsidRPr="009F2FAB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C9D67EC" w14:textId="77777777" w:rsidR="007830BE" w:rsidRPr="009F2FAB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DA8A364" w14:textId="77777777" w:rsidR="007830BE" w:rsidRPr="009F2FAB" w:rsidRDefault="007830BE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990F5A3" w14:textId="77777777" w:rsidR="007830BE" w:rsidRPr="009F2FAB" w:rsidRDefault="007830BE" w:rsidP="007830BE">
            <w:pPr>
              <w:tabs>
                <w:tab w:val="left" w:pos="288"/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F2FAB">
              <w:rPr>
                <w:noProof/>
              </w:rPr>
              <mc:AlternateContent>
                <mc:Choice Requires="wps">
                  <w:drawing>
                    <wp:inline distT="0" distB="0" distL="0" distR="0" wp14:anchorId="074B9F2C" wp14:editId="7B261B32">
                      <wp:extent cx="133350" cy="142875"/>
                      <wp:effectExtent l="0" t="0" r="19050" b="28575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BDB451" w14:textId="77777777" w:rsidR="007830BE" w:rsidRDefault="007830B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4B9F2C" id="Прямоугольник 5" o:spid="_x0000_s1028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9BDB451" w14:textId="77777777" w:rsidR="007830BE" w:rsidRDefault="007830BE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2C64E6" w14:textId="77777777" w:rsidR="007830BE" w:rsidRPr="009F2FAB" w:rsidRDefault="007830BE" w:rsidP="00783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3220F" w:rsidRPr="009F2FAB" w14:paraId="33CD4473" w14:textId="77777777" w:rsidTr="00A5121B">
        <w:trPr>
          <w:trHeight w:val="418"/>
        </w:trPr>
        <w:tc>
          <w:tcPr>
            <w:tcW w:w="6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2B5DA" w14:textId="29F71A97" w:rsidR="00C3220F" w:rsidRPr="009F2FAB" w:rsidRDefault="00C3220F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9F2FA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Итого сумма возврата (руб.):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31315" w14:textId="77777777" w:rsidR="00C3220F" w:rsidRPr="009F2FAB" w:rsidRDefault="00C3220F" w:rsidP="007830BE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DFE125" w14:textId="77777777" w:rsidR="00C3220F" w:rsidRPr="009F2FAB" w:rsidRDefault="00C32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64C7BAEE" w14:textId="2BC1172E" w:rsidR="00A56571" w:rsidRDefault="00F94D0C" w:rsidP="00F94D0C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9F2FAB">
        <w:rPr>
          <w:rFonts w:ascii="Times New Roman" w:eastAsia="Times New Roman" w:hAnsi="Times New Roman" w:cs="Times New Roman"/>
          <w:sz w:val="16"/>
          <w:szCs w:val="16"/>
        </w:rPr>
        <w:t>Необходимо заполнить все поля, включая поле «Итого сумма возврата (руб.)».</w:t>
      </w:r>
    </w:p>
    <w:p w14:paraId="0EE7EB78" w14:textId="77777777" w:rsidR="00666643" w:rsidRPr="004657DF" w:rsidRDefault="00666643" w:rsidP="00666643">
      <w:pPr>
        <w:tabs>
          <w:tab w:val="left" w:pos="1853"/>
        </w:tabs>
        <w:spacing w:before="200" w:after="200"/>
        <w:rPr>
          <w:rFonts w:ascii="Times New Roman" w:eastAsia="Times New Roman" w:hAnsi="Times New Roman" w:cs="Times New Roman"/>
          <w:sz w:val="20"/>
          <w:szCs w:val="16"/>
        </w:rPr>
      </w:pPr>
      <w:r w:rsidRPr="00B230F9">
        <w:rPr>
          <w:rFonts w:ascii="Times New Roman" w:eastAsia="Times New Roman" w:hAnsi="Times New Roman" w:cs="Times New Roman"/>
          <w:sz w:val="20"/>
          <w:szCs w:val="16"/>
        </w:rPr>
        <w:t>Требуется транспортировочная коробка</w:t>
      </w:r>
      <w:r>
        <w:rPr>
          <w:rFonts w:ascii="Times New Roman" w:eastAsia="Times New Roman" w:hAnsi="Times New Roman" w:cs="Times New Roman"/>
          <w:sz w:val="20"/>
          <w:szCs w:val="16"/>
        </w:rPr>
        <w:t>: Да</w:t>
      </w:r>
      <w:r w:rsidRPr="00B230F9">
        <w:rPr>
          <w:rFonts w:ascii="Times New Roman" w:eastAsia="Times New Roman" w:hAnsi="Times New Roman" w:cs="Times New Roman"/>
          <w:sz w:val="20"/>
          <w:szCs w:val="16"/>
        </w:rPr>
        <w:t xml:space="preserve"> </w:t>
      </w:r>
      <w:r w:rsidRPr="00B230F9">
        <w:rPr>
          <w:rFonts w:ascii="Times New Roman" w:eastAsia="Times New Roman" w:hAnsi="Times New Roman" w:cs="Times New Roman"/>
          <w:noProof/>
          <w:sz w:val="20"/>
          <w:szCs w:val="16"/>
        </w:rPr>
        <mc:AlternateContent>
          <mc:Choice Requires="wps">
            <w:drawing>
              <wp:inline distT="0" distB="0" distL="0" distR="0" wp14:anchorId="72411D81" wp14:editId="4715BF92">
                <wp:extent cx="133350" cy="133350"/>
                <wp:effectExtent l="0" t="0" r="19050" b="1905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BFA46B" w14:textId="77777777" w:rsidR="00666643" w:rsidRPr="00684F5D" w:rsidRDefault="00666643" w:rsidP="00666643">
                            <w:pPr>
                              <w:textDirection w:val="btL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11D81" id="Прямоугольник 6" o:spid="_x0000_s1029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FBFA46B" w14:textId="77777777" w:rsidR="00666643" w:rsidRPr="00684F5D" w:rsidRDefault="00666643" w:rsidP="00666643">
                      <w:pPr>
                        <w:textDirection w:val="btLr"/>
                        <w:rPr>
                          <w:sz w:val="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16"/>
        </w:rPr>
        <w:t xml:space="preserve"> / Нет </w:t>
      </w:r>
      <w:r w:rsidRPr="00B230F9">
        <w:rPr>
          <w:rFonts w:ascii="Times New Roman" w:eastAsia="Times New Roman" w:hAnsi="Times New Roman" w:cs="Times New Roman"/>
          <w:noProof/>
          <w:sz w:val="20"/>
          <w:szCs w:val="16"/>
        </w:rPr>
        <mc:AlternateContent>
          <mc:Choice Requires="wps">
            <w:drawing>
              <wp:inline distT="0" distB="0" distL="0" distR="0" wp14:anchorId="2863187C" wp14:editId="7CAF1BB8">
                <wp:extent cx="133350" cy="133350"/>
                <wp:effectExtent l="0" t="0" r="19050" b="1905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13651A" w14:textId="77777777" w:rsidR="00666643" w:rsidRPr="00684F5D" w:rsidRDefault="00666643" w:rsidP="00666643">
                            <w:pPr>
                              <w:textDirection w:val="btL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3187C" id="Прямоугольник 2" o:spid="_x0000_s1030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13651A" w14:textId="77777777" w:rsidR="00666643" w:rsidRPr="00684F5D" w:rsidRDefault="00666643" w:rsidP="00666643">
                      <w:pPr>
                        <w:textDirection w:val="btLr"/>
                        <w:rPr>
                          <w:sz w:val="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B230F9">
        <w:rPr>
          <w:rFonts w:ascii="Times New Roman" w:eastAsia="Times New Roman" w:hAnsi="Times New Roman" w:cs="Times New Roman"/>
          <w:sz w:val="20"/>
          <w:szCs w:val="16"/>
        </w:rPr>
        <w:t>.</w:t>
      </w:r>
    </w:p>
    <w:p w14:paraId="0929965F" w14:textId="7F96DE91" w:rsidR="00A56571" w:rsidRDefault="00B11C8C" w:rsidP="00B11C8C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Прошу расторгнуть договор купли-продажи и вернуть денежные средства</w:t>
      </w:r>
      <w:r w:rsidRPr="00FC392E">
        <w:rPr>
          <w:rFonts w:ascii="Times New Roman" w:eastAsia="Times New Roman" w:hAnsi="Times New Roman" w:cs="Times New Roman"/>
          <w:sz w:val="16"/>
          <w:szCs w:val="16"/>
        </w:rPr>
        <w:t xml:space="preserve"> на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банковскую карту, с которой осуществлялся онлайн платеж.</w:t>
      </w:r>
    </w:p>
    <w:p w14:paraId="59E56573" w14:textId="77777777" w:rsidR="00B11C8C" w:rsidRPr="00B11C8C" w:rsidRDefault="00B11C8C" w:rsidP="00B11C8C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B7A6AB1" w14:textId="01FA039D" w:rsidR="00A56571" w:rsidRDefault="00C87469" w:rsidP="00B11C8C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Я проинформирован и согласен с использованием моих персональных данных Продавцом в порядке и на условиях, изложенных в </w:t>
      </w:r>
      <w:r w:rsidR="00580F90">
        <w:rPr>
          <w:rFonts w:ascii="Times New Roman" w:eastAsia="Times New Roman" w:hAnsi="Times New Roman" w:cs="Times New Roman"/>
          <w:sz w:val="16"/>
          <w:szCs w:val="16"/>
        </w:rPr>
        <w:t>Договоре оферте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на сайте https://</w:t>
      </w:r>
      <w:proofErr w:type="spellStart"/>
      <w:r w:rsidR="00B11C8C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BT.ru</w:t>
      </w:r>
    </w:p>
    <w:p w14:paraId="425BDA46" w14:textId="77777777" w:rsidR="007830BE" w:rsidRDefault="00C87469" w:rsidP="007830BE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</w:p>
    <w:p w14:paraId="5F69F054" w14:textId="1DAA497E" w:rsidR="00580F90" w:rsidRDefault="00580F90" w:rsidP="00AB7B34">
      <w:pPr>
        <w:tabs>
          <w:tab w:val="left" w:pos="1853"/>
          <w:tab w:val="left" w:pos="7815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Я осведомлен, что в случае обмена товара НЕНАДЛЕЖАЩЕГО КАЧЕСТВА товар необходимо предоставить в полной комплектации, а в случае, если при проверке товара будут выявлены </w:t>
      </w:r>
      <w:r w:rsidR="00D80046">
        <w:rPr>
          <w:rFonts w:ascii="Times New Roman" w:eastAsia="Times New Roman" w:hAnsi="Times New Roman" w:cs="Times New Roman"/>
          <w:sz w:val="16"/>
          <w:szCs w:val="16"/>
        </w:rPr>
        <w:t>следы неправильной эксплуатации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16"/>
          <w:szCs w:val="16"/>
        </w:rPr>
        <w:t xml:space="preserve"> либо механические повреждения, в обмене может быть отказано.</w:t>
      </w:r>
    </w:p>
    <w:p w14:paraId="7E35A7B2" w14:textId="77777777" w:rsidR="00580F90" w:rsidRDefault="00580F90" w:rsidP="00580F90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6B6F5F0F" w14:textId="4BA940EA" w:rsidR="00580F90" w:rsidRDefault="00580F90" w:rsidP="00AB7B34">
      <w:pPr>
        <w:tabs>
          <w:tab w:val="left" w:pos="1853"/>
          <w:tab w:val="left" w:pos="7815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В случае обмена товара НАДЛЕЖАЩЕГО КАЧЕСТВА подтверждаю, что мною был передан товар надлежащего качества (в оригинальной упаковке), в полной комплектации, не бывший в употреблении, с сохранением товарного вида, всех заводских этикеток и пломб. </w:t>
      </w:r>
    </w:p>
    <w:p w14:paraId="43DC146B" w14:textId="35353990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6D082F06" w14:textId="77777777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6E00F76E" w14:textId="77777777" w:rsidR="00A56571" w:rsidRDefault="00C87469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Дата «______» ____________20___г.</w:t>
      </w:r>
    </w:p>
    <w:p w14:paraId="362139B6" w14:textId="77777777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33AFD39C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 _____________________________/ФИО Клиента____________________________________________________________________________</w:t>
      </w:r>
    </w:p>
    <w:p w14:paraId="7B55CF00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25F33035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7D8D28CF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Заявление принял: Дата «____» ___________________20___г.</w:t>
      </w:r>
    </w:p>
    <w:p w14:paraId="2B6378F3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2223BD8C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Подпись_______________________________/ФИО Сотрудника________________________________________________________________________</w:t>
      </w:r>
    </w:p>
    <w:p w14:paraId="502B7156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74BF317A" w14:textId="65A03057" w:rsidR="00A56571" w:rsidRDefault="00C87469" w:rsidP="007830BE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Должность сотрудника_____________________________________________</w:t>
      </w:r>
      <w:bookmarkStart w:id="1" w:name="_heading=h.gjdgxs" w:colFirst="0" w:colLast="0"/>
      <w:bookmarkEnd w:id="1"/>
    </w:p>
    <w:sectPr w:rsidR="00A56571">
      <w:headerReference w:type="default" r:id="rId9"/>
      <w:footerReference w:type="default" r:id="rId10"/>
      <w:pgSz w:w="11910" w:h="16840"/>
      <w:pgMar w:top="366" w:right="428" w:bottom="280" w:left="567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8579" w16cex:dateUtc="2021-04-01T1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C4787B" w16cid:durableId="241085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FFD92" w14:textId="77777777" w:rsidR="00303F30" w:rsidRDefault="00303F30">
      <w:r>
        <w:separator/>
      </w:r>
    </w:p>
  </w:endnote>
  <w:endnote w:type="continuationSeparator" w:id="0">
    <w:p w14:paraId="42CACCD3" w14:textId="77777777" w:rsidR="00303F30" w:rsidRDefault="00303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BB85A" w14:textId="2CBF4C2D" w:rsidR="006F627B" w:rsidRPr="007B3817" w:rsidRDefault="00446392" w:rsidP="007B3817">
    <w:pPr>
      <w:spacing w:before="60"/>
      <w:jc w:val="center"/>
      <w:rPr>
        <w:rFonts w:ascii="Times New Roman" w:eastAsia="Times New Roman" w:hAnsi="Times New Roman" w:cs="Times New Roman"/>
        <w:sz w:val="36"/>
        <w:szCs w:val="16"/>
      </w:rPr>
    </w:pPr>
    <w:r w:rsidRPr="006F627B">
      <w:rPr>
        <w:rFonts w:ascii="Times New Roman" w:eastAsia="Times New Roman" w:hAnsi="Times New Roman" w:cs="Times New Roman"/>
        <w:sz w:val="36"/>
        <w:szCs w:val="16"/>
      </w:rPr>
      <w:t xml:space="preserve">* Необходимо </w:t>
    </w:r>
    <w:r w:rsidR="006F627B" w:rsidRPr="006F627B">
      <w:rPr>
        <w:rFonts w:ascii="Times New Roman" w:eastAsia="Times New Roman" w:hAnsi="Times New Roman" w:cs="Times New Roman"/>
        <w:sz w:val="36"/>
        <w:szCs w:val="16"/>
        <w:u w:val="single"/>
      </w:rPr>
      <w:t>полностью</w:t>
    </w:r>
    <w:r w:rsidR="006F627B">
      <w:rPr>
        <w:rFonts w:ascii="Times New Roman" w:eastAsia="Times New Roman" w:hAnsi="Times New Roman" w:cs="Times New Roman"/>
        <w:sz w:val="36"/>
        <w:szCs w:val="16"/>
      </w:rPr>
      <w:t xml:space="preserve"> заполнить </w:t>
    </w:r>
    <w:r w:rsidR="009939EC">
      <w:rPr>
        <w:rFonts w:ascii="Times New Roman" w:eastAsia="Times New Roman" w:hAnsi="Times New Roman" w:cs="Times New Roman"/>
        <w:sz w:val="36"/>
        <w:szCs w:val="16"/>
      </w:rPr>
      <w:t>з</w:t>
    </w:r>
    <w:r w:rsidR="006F627B">
      <w:rPr>
        <w:rFonts w:ascii="Times New Roman" w:eastAsia="Times New Roman" w:hAnsi="Times New Roman" w:cs="Times New Roman"/>
        <w:sz w:val="36"/>
        <w:szCs w:val="16"/>
      </w:rPr>
      <w:t xml:space="preserve">аявление и </w:t>
    </w:r>
    <w:r w:rsidRPr="006F627B">
      <w:rPr>
        <w:rFonts w:ascii="Times New Roman" w:eastAsia="Times New Roman" w:hAnsi="Times New Roman" w:cs="Times New Roman"/>
        <w:sz w:val="36"/>
        <w:szCs w:val="16"/>
      </w:rPr>
      <w:t>отправить</w:t>
    </w:r>
    <w:r w:rsidR="006F627B">
      <w:rPr>
        <w:rFonts w:ascii="Times New Roman" w:eastAsia="Times New Roman" w:hAnsi="Times New Roman" w:cs="Times New Roman"/>
        <w:sz w:val="36"/>
        <w:szCs w:val="16"/>
      </w:rPr>
      <w:t xml:space="preserve"> фото или скан </w:t>
    </w:r>
    <w:r w:rsidR="009939EC">
      <w:rPr>
        <w:rFonts w:ascii="Times New Roman" w:eastAsia="Times New Roman" w:hAnsi="Times New Roman" w:cs="Times New Roman"/>
        <w:sz w:val="36"/>
        <w:szCs w:val="16"/>
      </w:rPr>
      <w:t>з</w:t>
    </w:r>
    <w:r w:rsidR="006F627B">
      <w:rPr>
        <w:rFonts w:ascii="Times New Roman" w:eastAsia="Times New Roman" w:hAnsi="Times New Roman" w:cs="Times New Roman"/>
        <w:sz w:val="36"/>
        <w:szCs w:val="16"/>
      </w:rPr>
      <w:t>аявления</w:t>
    </w:r>
    <w:r w:rsidRPr="006F627B">
      <w:rPr>
        <w:rFonts w:ascii="Times New Roman" w:eastAsia="Times New Roman" w:hAnsi="Times New Roman" w:cs="Times New Roman"/>
        <w:sz w:val="36"/>
        <w:szCs w:val="16"/>
      </w:rPr>
      <w:t xml:space="preserve"> на электронную почту: </w:t>
    </w:r>
    <w:hyperlink r:id="rId1" w:history="1">
      <w:r w:rsidR="006F627B" w:rsidRPr="00FB77E1">
        <w:rPr>
          <w:rStyle w:val="af2"/>
          <w:rFonts w:ascii="Times New Roman" w:eastAsia="Times New Roman" w:hAnsi="Times New Roman" w:cs="Times New Roman"/>
          <w:sz w:val="36"/>
          <w:szCs w:val="16"/>
          <w:lang w:val="en-US"/>
        </w:rPr>
        <w:t>support</w:t>
      </w:r>
      <w:r w:rsidR="006F627B" w:rsidRPr="00FB77E1">
        <w:rPr>
          <w:rStyle w:val="af2"/>
          <w:rFonts w:ascii="Times New Roman" w:eastAsia="Times New Roman" w:hAnsi="Times New Roman" w:cs="Times New Roman"/>
          <w:sz w:val="36"/>
          <w:szCs w:val="16"/>
        </w:rPr>
        <w:t>@</w:t>
      </w:r>
      <w:proofErr w:type="spellStart"/>
      <w:r w:rsidR="006F627B" w:rsidRPr="00FB77E1">
        <w:rPr>
          <w:rStyle w:val="af2"/>
          <w:rFonts w:ascii="Times New Roman" w:eastAsia="Times New Roman" w:hAnsi="Times New Roman" w:cs="Times New Roman"/>
          <w:sz w:val="36"/>
          <w:szCs w:val="16"/>
          <w:lang w:val="en-US"/>
        </w:rPr>
        <w:t>ibt</w:t>
      </w:r>
      <w:proofErr w:type="spellEnd"/>
      <w:r w:rsidR="006F627B" w:rsidRPr="00FB77E1">
        <w:rPr>
          <w:rStyle w:val="af2"/>
          <w:rFonts w:ascii="Times New Roman" w:eastAsia="Times New Roman" w:hAnsi="Times New Roman" w:cs="Times New Roman"/>
          <w:sz w:val="36"/>
          <w:szCs w:val="16"/>
        </w:rPr>
        <w:t>.</w:t>
      </w:r>
      <w:proofErr w:type="spellStart"/>
      <w:r w:rsidR="006F627B" w:rsidRPr="00FB77E1">
        <w:rPr>
          <w:rStyle w:val="af2"/>
          <w:rFonts w:ascii="Times New Roman" w:eastAsia="Times New Roman" w:hAnsi="Times New Roman" w:cs="Times New Roman"/>
          <w:sz w:val="36"/>
          <w:szCs w:val="16"/>
          <w:lang w:val="en-US"/>
        </w:rPr>
        <w:t>ru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A17FA" w14:textId="77777777" w:rsidR="00303F30" w:rsidRDefault="00303F30">
      <w:r>
        <w:separator/>
      </w:r>
    </w:p>
  </w:footnote>
  <w:footnote w:type="continuationSeparator" w:id="0">
    <w:p w14:paraId="2E5ADB76" w14:textId="77777777" w:rsidR="00303F30" w:rsidRDefault="00303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53617" w14:textId="77777777" w:rsidR="00A56571" w:rsidRDefault="00C874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6237"/>
      </w:tabs>
      <w:rPr>
        <w:rFonts w:ascii="Times New Roman" w:eastAsia="Times New Roman" w:hAnsi="Times New Roman" w:cs="Times New Roman"/>
        <w:color w:val="FFFFFF"/>
        <w:sz w:val="20"/>
        <w:szCs w:val="20"/>
      </w:rPr>
    </w:pPr>
    <w:r>
      <w:rPr>
        <w:rFonts w:ascii="Times New Roman" w:eastAsia="Times New Roman" w:hAnsi="Times New Roman" w:cs="Times New Roman"/>
        <w:color w:val="FFFFFF"/>
        <w:sz w:val="20"/>
        <w:szCs w:val="20"/>
      </w:rPr>
      <w:t>-28-28, 8(4</w:t>
    </w:r>
    <w:r>
      <w:rPr>
        <w:noProof/>
        <w:color w:val="000000"/>
      </w:rPr>
      <w:drawing>
        <wp:inline distT="0" distB="0" distL="0" distR="0" wp14:anchorId="4A55A395" wp14:editId="527165F1">
          <wp:extent cx="1290229" cy="458924"/>
          <wp:effectExtent l="0" t="0" r="0" b="0"/>
          <wp:docPr id="1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229" cy="458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color w:val="FFFFFF"/>
        <w:sz w:val="20"/>
        <w:szCs w:val="20"/>
      </w:rPr>
      <w:t>95)287-85-55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288"/>
    <w:multiLevelType w:val="multilevel"/>
    <w:tmpl w:val="8D88051A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C4F7A"/>
    <w:multiLevelType w:val="multilevel"/>
    <w:tmpl w:val="A6CC5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EC5C33"/>
    <w:multiLevelType w:val="multilevel"/>
    <w:tmpl w:val="D09EF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A952D6"/>
    <w:multiLevelType w:val="multilevel"/>
    <w:tmpl w:val="3B7C8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EF21046"/>
    <w:multiLevelType w:val="multilevel"/>
    <w:tmpl w:val="24C85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71"/>
    <w:rsid w:val="00015BA2"/>
    <w:rsid w:val="000729C9"/>
    <w:rsid w:val="000E3662"/>
    <w:rsid w:val="00102F83"/>
    <w:rsid w:val="00150B94"/>
    <w:rsid w:val="001540EE"/>
    <w:rsid w:val="001927B5"/>
    <w:rsid w:val="001942E4"/>
    <w:rsid w:val="001F2B1E"/>
    <w:rsid w:val="00303F30"/>
    <w:rsid w:val="0031337F"/>
    <w:rsid w:val="00345FA9"/>
    <w:rsid w:val="00356386"/>
    <w:rsid w:val="00365D20"/>
    <w:rsid w:val="003D159E"/>
    <w:rsid w:val="00446392"/>
    <w:rsid w:val="00470B5E"/>
    <w:rsid w:val="00470E08"/>
    <w:rsid w:val="00483D70"/>
    <w:rsid w:val="004C7285"/>
    <w:rsid w:val="004F0FEC"/>
    <w:rsid w:val="005032C7"/>
    <w:rsid w:val="00580F90"/>
    <w:rsid w:val="005E0EC4"/>
    <w:rsid w:val="00662C02"/>
    <w:rsid w:val="00666643"/>
    <w:rsid w:val="00684F5D"/>
    <w:rsid w:val="006A3724"/>
    <w:rsid w:val="006E6780"/>
    <w:rsid w:val="006F627B"/>
    <w:rsid w:val="007830BE"/>
    <w:rsid w:val="007B3817"/>
    <w:rsid w:val="007C3B49"/>
    <w:rsid w:val="0087556C"/>
    <w:rsid w:val="008957D7"/>
    <w:rsid w:val="0093633C"/>
    <w:rsid w:val="00950208"/>
    <w:rsid w:val="00975AEC"/>
    <w:rsid w:val="009939EC"/>
    <w:rsid w:val="009A0336"/>
    <w:rsid w:val="009F2FAB"/>
    <w:rsid w:val="00A56571"/>
    <w:rsid w:val="00AB7B34"/>
    <w:rsid w:val="00B105D0"/>
    <w:rsid w:val="00B11C8C"/>
    <w:rsid w:val="00B230F9"/>
    <w:rsid w:val="00B808E8"/>
    <w:rsid w:val="00BC324D"/>
    <w:rsid w:val="00C3220F"/>
    <w:rsid w:val="00C87469"/>
    <w:rsid w:val="00CC0183"/>
    <w:rsid w:val="00D60161"/>
    <w:rsid w:val="00D80046"/>
    <w:rsid w:val="00E020A6"/>
    <w:rsid w:val="00E343B9"/>
    <w:rsid w:val="00E56794"/>
    <w:rsid w:val="00F34189"/>
    <w:rsid w:val="00F34F15"/>
    <w:rsid w:val="00F852B0"/>
    <w:rsid w:val="00F94D0C"/>
    <w:rsid w:val="00F975A8"/>
    <w:rsid w:val="00FC2D02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F9F07"/>
  <w15:docId w15:val="{9DCEA1A7-E526-4871-8E88-D5608259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8"/>
      <w:jc w:val="center"/>
      <w:outlineLvl w:val="0"/>
    </w:pPr>
    <w:rPr>
      <w:sz w:val="13"/>
      <w:szCs w:val="13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A60"/>
    <w:pPr>
      <w:keepNext/>
      <w:keepLines/>
      <w:widowControl/>
      <w:spacing w:before="4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b/>
      <w:bCs/>
      <w:sz w:val="12"/>
      <w:szCs w:val="12"/>
    </w:rPr>
  </w:style>
  <w:style w:type="paragraph" w:styleId="a5">
    <w:name w:val="List Paragraph"/>
    <w:basedOn w:val="a"/>
    <w:uiPriority w:val="1"/>
    <w:qFormat/>
    <w:pPr>
      <w:ind w:left="149"/>
    </w:pPr>
  </w:style>
  <w:style w:type="paragraph" w:customStyle="1" w:styleId="TableParagraph">
    <w:name w:val="Table Paragraph"/>
    <w:basedOn w:val="a"/>
    <w:uiPriority w:val="1"/>
    <w:qFormat/>
    <w:pPr>
      <w:spacing w:before="83"/>
      <w:ind w:left="165"/>
    </w:pPr>
  </w:style>
  <w:style w:type="paragraph" w:styleId="a6">
    <w:name w:val="header"/>
    <w:basedOn w:val="a"/>
    <w:link w:val="a7"/>
    <w:uiPriority w:val="99"/>
    <w:unhideWhenUsed/>
    <w:rsid w:val="007455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45541"/>
    <w:rPr>
      <w:rFonts w:ascii="Arial" w:eastAsia="Arial" w:hAnsi="Arial" w:cs="Arial"/>
    </w:rPr>
  </w:style>
  <w:style w:type="paragraph" w:styleId="a8">
    <w:name w:val="footer"/>
    <w:basedOn w:val="a"/>
    <w:link w:val="a9"/>
    <w:uiPriority w:val="99"/>
    <w:unhideWhenUsed/>
    <w:rsid w:val="007455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5541"/>
    <w:rPr>
      <w:rFonts w:ascii="Arial" w:eastAsia="Arial" w:hAnsi="Arial" w:cs="Arial"/>
    </w:rPr>
  </w:style>
  <w:style w:type="table" w:styleId="aa">
    <w:name w:val="Table Grid"/>
    <w:basedOn w:val="a1"/>
    <w:uiPriority w:val="39"/>
    <w:rsid w:val="00E64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D421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D4213"/>
    <w:rPr>
      <w:rFonts w:ascii="Segoe UI" w:eastAsia="Arial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522E3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C522E3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C522E3"/>
    <w:rPr>
      <w:rFonts w:ascii="Arial" w:eastAsia="Arial" w:hAnsi="Arial" w:cs="Arial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522E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522E3"/>
    <w:rPr>
      <w:rFonts w:ascii="Arial" w:eastAsia="Arial" w:hAnsi="Arial" w:cs="Arial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34A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834A60"/>
    <w:rPr>
      <w:color w:val="0000FF" w:themeColor="hyperlink"/>
      <w:u w:val="single"/>
    </w:rPr>
  </w:style>
  <w:style w:type="paragraph" w:styleId="af3">
    <w:name w:val="Normal (Web)"/>
    <w:basedOn w:val="a"/>
    <w:uiPriority w:val="99"/>
    <w:unhideWhenUsed/>
    <w:rsid w:val="00C83E3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6">
    <w:name w:val="Revision"/>
    <w:hidden/>
    <w:uiPriority w:val="99"/>
    <w:semiHidden/>
    <w:rsid w:val="007830BE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b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sic8qrkUJ2vemYRfe/mzsmN2A==">AMUW2mU+kOQ9AgTV1LtINi2IERMexvb6OjgEoUE86lE8WyvJo3jSRLZc2u95rs6x0Ry1VaLwHuYWD6gXqv0IrcLXjZ2gohbsE4Yg6QFcTKY+LJcncTY5aBk=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E88979-29B7-4FB5-BA49-80406499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Очирова Алина</dc:creator>
  <cp:lastModifiedBy>v.kameneva</cp:lastModifiedBy>
  <cp:revision>2</cp:revision>
  <cp:lastPrinted>2021-04-09T11:52:00Z</cp:lastPrinted>
  <dcterms:created xsi:type="dcterms:W3CDTF">2021-12-08T09:27:00Z</dcterms:created>
  <dcterms:modified xsi:type="dcterms:W3CDTF">2021-12-08T09:27:00Z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2016-04-29T00:00:00Z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2017-03-28T00:00:00Z</vt:filetime>
  </property>
</Properties>
</file>